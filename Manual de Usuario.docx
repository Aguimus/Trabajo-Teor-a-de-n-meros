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9DC7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1A6B50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Programa que permite calcular el MCD por algoritmo</w:t>
      </w:r>
    </w:p>
    <w:p w14:paraId="4493B41A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extendido de Euclides</w:t>
      </w:r>
    </w:p>
    <w:p w14:paraId="43D7AD26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ED8FCDF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6A704D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068C84C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66ACA88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93CA1E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550C6D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727CACD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B2244CE" w14:textId="37CAB8FE" w:rsidR="00533599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Juan José Aguilar González</w:t>
      </w:r>
    </w:p>
    <w:p w14:paraId="635E96BE" w14:textId="3EC9DE80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69A86B" w14:textId="59F6E60B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FE41DCB" w14:textId="4C9C1534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E65A1D" w14:textId="121BC56F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E71DDF5" w14:textId="015CE769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4264DBB" w14:textId="2C80EDAE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92AFCFB" w14:textId="3138220B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17ED94F" w14:textId="0A639953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9FDAEAA" w14:textId="04227B5D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E35CD4" w14:textId="626CF3C6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F92003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6CB5B7B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4C5BB59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8D0ED11" w14:textId="62814876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Distrital Francisco José de Caldas</w:t>
      </w:r>
    </w:p>
    <w:p w14:paraId="132BA7FB" w14:textId="145C0C7A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Teoría de números</w:t>
      </w:r>
    </w:p>
    <w:p w14:paraId="2A575241" w14:textId="6AFAAECF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2021</w:t>
      </w:r>
    </w:p>
    <w:p w14:paraId="4F5A82AF" w14:textId="36066A4D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Contenido</w:t>
      </w:r>
    </w:p>
    <w:p w14:paraId="0D97F9CE" w14:textId="23F65F6F" w:rsidR="00814299" w:rsidRDefault="00814299" w:rsidP="00535D85">
      <w:pPr>
        <w:pStyle w:val="Prrafodelista"/>
        <w:numPr>
          <w:ilvl w:val="0"/>
          <w:numId w:val="1"/>
        </w:numPr>
        <w:rPr>
          <w:ins w:id="0" w:author="Juan Jose Aguilar González" w:date="2021-01-20T14:17:00Z"/>
          <w:rFonts w:ascii="Times New Roman" w:hAnsi="Times New Roman" w:cs="Times New Roman"/>
          <w:b/>
          <w:bCs/>
          <w:sz w:val="24"/>
          <w:szCs w:val="24"/>
          <w:lang w:val="es-MX"/>
        </w:rPr>
      </w:pPr>
      <w:ins w:id="1" w:author="Juan Jose Aguilar González" w:date="2021-01-20T14:17:00Z">
        <w:r>
          <w:rPr>
            <w:rFonts w:ascii="Times New Roman" w:hAnsi="Times New Roman" w:cs="Times New Roman"/>
            <w:b/>
            <w:bCs/>
            <w:sz w:val="24"/>
            <w:szCs w:val="24"/>
            <w:lang w:val="es-MX"/>
          </w:rPr>
          <w:t>Contenido</w:t>
        </w:r>
      </w:ins>
    </w:p>
    <w:p w14:paraId="2F28D8A0" w14:textId="60252F64" w:rsidR="00535D85" w:rsidRDefault="00535D85" w:rsidP="00535D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Introducción </w:t>
      </w:r>
    </w:p>
    <w:p w14:paraId="09B5F46C" w14:textId="414F4638" w:rsidR="00535D85" w:rsidRDefault="00535D85" w:rsidP="00535D85">
      <w:pPr>
        <w:pStyle w:val="Prrafodelista"/>
        <w:numPr>
          <w:ilvl w:val="0"/>
          <w:numId w:val="1"/>
        </w:numPr>
        <w:rPr>
          <w:ins w:id="2" w:author="Juan Jose Aguilar González" w:date="2021-01-20T14:13:00Z"/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Guía de uso </w:t>
      </w:r>
    </w:p>
    <w:p w14:paraId="1945BBC5" w14:textId="55773B65" w:rsidR="00814299" w:rsidRDefault="00814299" w:rsidP="00535D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ins w:id="3" w:author="Juan Jose Aguilar González" w:date="2021-01-20T14:13:00Z">
        <w:r>
          <w:rPr>
            <w:rFonts w:ascii="Times New Roman" w:hAnsi="Times New Roman" w:cs="Times New Roman"/>
            <w:b/>
            <w:bCs/>
            <w:sz w:val="24"/>
            <w:szCs w:val="24"/>
            <w:lang w:val="es-MX"/>
          </w:rPr>
          <w:t>Recomendaciones</w:t>
        </w:r>
      </w:ins>
    </w:p>
    <w:p w14:paraId="53CE3E43" w14:textId="77777777" w:rsidR="00535D85" w:rsidRDefault="00535D8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br w:type="page"/>
      </w:r>
    </w:p>
    <w:p w14:paraId="5FFD0504" w14:textId="5997C0C6" w:rsidR="00535D85" w:rsidRDefault="00535D85" w:rsidP="005B6F62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Introducción </w:t>
      </w:r>
    </w:p>
    <w:p w14:paraId="2DCB5FFF" w14:textId="5A56ECA3" w:rsidR="00535D85" w:rsidRDefault="005B6F62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Como su propio nombre lo menciona el algoritmo de Euclides es un método el cual se utiliza para poder hallar el máximo común divisor entre dos o más números, lo que lo hace tan famoso es permitir encontrar este máximo común divisor de forma más rápida respecto al método tradicional de descomposición de números</w:t>
      </w:r>
      <w:r w:rsidR="00D15F95">
        <w:rPr>
          <w:rFonts w:ascii="Times New Roman" w:hAnsi="Times New Roman" w:cs="Times New Roman"/>
          <w:sz w:val="24"/>
          <w:szCs w:val="24"/>
          <w:lang w:val="es-MX"/>
        </w:rPr>
        <w:t>, no es tan eficiente a la hora de calcular números pequeños puesto que para esto la descomposición de números es mucho más efectiva, pero a la hora de trabajar con número de mayor magnitud es una gran herramienta que ahorra mucho trabajo.</w:t>
      </w:r>
    </w:p>
    <w:p w14:paraId="53C11111" w14:textId="4C5F4B5B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esto se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creo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un programa con la capacidad de hacer estos cálculos por el usuario, dándole la facilidad de hallar el máximo común divisor y ver el procedimiento por el que paso el programa para hallar este.</w:t>
      </w:r>
    </w:p>
    <w:p w14:paraId="7EDAC316" w14:textId="297B2BD0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54C981C" w14:textId="16746A4D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B1ED6D4" w14:textId="3924481A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EED30E" w14:textId="4823901C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75C5BB7" w14:textId="4D373147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6A5AAA" w14:textId="60251ED9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B1D44AD" w14:textId="7CE04C27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3D673EC" w14:textId="1529F30A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55D72FF" w14:textId="6D114221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A22CD3F" w14:textId="3428BB09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9C173F" w14:textId="14349099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944695" w14:textId="2864ABDB" w:rsidR="00D15F95" w:rsidRDefault="00D15F95" w:rsidP="005B6F6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921AF59" w14:textId="1ABEEAC1" w:rsidR="00D15F95" w:rsidRDefault="00D15F95" w:rsidP="00D15F95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15F95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Guía de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u</w:t>
      </w:r>
      <w:r w:rsidRPr="00D15F95">
        <w:rPr>
          <w:rFonts w:ascii="Times New Roman" w:hAnsi="Times New Roman" w:cs="Times New Roman"/>
          <w:b/>
          <w:bCs/>
          <w:sz w:val="24"/>
          <w:szCs w:val="24"/>
          <w:lang w:val="es-MX"/>
        </w:rPr>
        <w:t>suario</w:t>
      </w:r>
    </w:p>
    <w:p w14:paraId="2940AD0E" w14:textId="16F67290" w:rsidR="00D15F95" w:rsidRP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4" w:author="Juan Jose Aguilar González" w:date="2021-01-20T13:58:00Z"/>
          <w:rFonts w:ascii="Times New Roman" w:hAnsi="Times New Roman" w:cs="Times New Roman"/>
          <w:b/>
          <w:bCs/>
          <w:sz w:val="24"/>
          <w:szCs w:val="24"/>
          <w:lang w:val="es-MX"/>
          <w:rPrChange w:id="5" w:author="Juan Jose Aguilar González" w:date="2021-01-20T13:58:00Z">
            <w:rPr>
              <w:ins w:id="6" w:author="Juan Jose Aguilar González" w:date="2021-01-20T13:58:00Z"/>
              <w:rFonts w:ascii="Times New Roman" w:hAnsi="Times New Roman" w:cs="Times New Roman"/>
              <w:sz w:val="24"/>
              <w:szCs w:val="24"/>
              <w:lang w:val="es-MX"/>
            </w:rPr>
          </w:rPrChange>
        </w:rPr>
      </w:pPr>
      <w:ins w:id="7" w:author="Juan Jose Aguilar González" w:date="2021-01-20T13:58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s-MX"/>
          </w:rPr>
          <w:t>esta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diseñado con </w:t>
        </w:r>
      </w:ins>
      <w:ins w:id="8" w:author="Juan Jose Aguilar González" w:date="2021-02-07T14:45:00Z">
        <w:r w:rsidR="008E4521">
          <w:rPr>
            <w:rFonts w:ascii="Times New Roman" w:hAnsi="Times New Roman" w:cs="Times New Roman"/>
            <w:sz w:val="24"/>
            <w:szCs w:val="24"/>
            <w:lang w:val="es-MX"/>
          </w:rPr>
          <w:t>una única casilla, en la cual se deben ingresar los números separados por un punto.</w:t>
        </w:r>
      </w:ins>
    </w:p>
    <w:p w14:paraId="3B650570" w14:textId="4F76AEAE" w:rsidR="00162D7E" w:rsidRDefault="008E4521" w:rsidP="00D15F95">
      <w:pPr>
        <w:pStyle w:val="Prrafodelista"/>
        <w:numPr>
          <w:ilvl w:val="0"/>
          <w:numId w:val="2"/>
        </w:numPr>
        <w:spacing w:line="480" w:lineRule="auto"/>
        <w:rPr>
          <w:ins w:id="9" w:author="Juan Jose Aguilar González" w:date="2021-01-20T14:01:00Z"/>
          <w:rFonts w:ascii="Times New Roman" w:hAnsi="Times New Roman" w:cs="Times New Roman"/>
          <w:sz w:val="24"/>
          <w:szCs w:val="24"/>
          <w:lang w:val="es-MX"/>
        </w:rPr>
      </w:pPr>
      <w:ins w:id="10" w:author="Juan Jose Aguilar González" w:date="2021-02-07T14:49:00Z">
        <w:r>
          <w:rPr>
            <w:rFonts w:ascii="Times New Roman" w:hAnsi="Times New Roman" w:cs="Times New Roman"/>
            <w:sz w:val="24"/>
            <w:szCs w:val="24"/>
            <w:lang w:val="es-MX"/>
          </w:rPr>
          <w:t>Se deben ingresar al menos 2 números.</w:t>
        </w:r>
      </w:ins>
    </w:p>
    <w:p w14:paraId="518248FF" w14:textId="0937BF37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11" w:author="Juan Jose Aguilar González" w:date="2021-01-20T14:03:00Z"/>
          <w:rFonts w:ascii="Times New Roman" w:hAnsi="Times New Roman" w:cs="Times New Roman"/>
          <w:sz w:val="24"/>
          <w:szCs w:val="24"/>
          <w:lang w:val="es-MX"/>
        </w:rPr>
      </w:pPr>
      <w:ins w:id="12" w:author="Juan Jose Aguilar González" w:date="2021-01-20T14:02:00Z">
        <w:r>
          <w:rPr>
            <w:rFonts w:ascii="Times New Roman" w:hAnsi="Times New Roman" w:cs="Times New Roman"/>
            <w:sz w:val="24"/>
            <w:szCs w:val="24"/>
            <w:lang w:val="es-MX"/>
          </w:rPr>
          <w:t>El programa permite el ingreso únicamente de números</w:t>
        </w:r>
      </w:ins>
      <w:ins w:id="13" w:author="Juan Jose Aguilar González" w:date="2021-02-07T14:50:00Z">
        <w:r w:rsidR="008E4521">
          <w:rPr>
            <w:rFonts w:ascii="Times New Roman" w:hAnsi="Times New Roman" w:cs="Times New Roman"/>
            <w:sz w:val="24"/>
            <w:szCs w:val="24"/>
            <w:lang w:val="es-MX"/>
          </w:rPr>
          <w:t xml:space="preserve"> y puntos</w:t>
        </w:r>
      </w:ins>
      <w:ins w:id="14" w:author="Juan Jose Aguilar González" w:date="2021-01-20T14:02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por lo que cualquier otra cosa que se le ingrese no será tomada en cuenta</w:t>
        </w:r>
      </w:ins>
      <w:ins w:id="15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21D594B5" w14:textId="465D6DE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16" w:author="Juan Jose Aguilar González" w:date="2021-01-20T14:04:00Z"/>
          <w:rFonts w:ascii="Times New Roman" w:hAnsi="Times New Roman" w:cs="Times New Roman"/>
          <w:sz w:val="24"/>
          <w:szCs w:val="24"/>
          <w:lang w:val="es-MX"/>
        </w:rPr>
      </w:pPr>
      <w:ins w:id="17" w:author="Juan Jose Aguilar González" w:date="2021-01-20T14:04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En caso de que </w:t>
        </w:r>
      </w:ins>
      <w:ins w:id="18" w:author="Juan Jose Aguilar González" w:date="2021-02-07T14:50:00Z">
        <w:r w:rsidR="008E4521">
          <w:rPr>
            <w:rFonts w:ascii="Times New Roman" w:hAnsi="Times New Roman" w:cs="Times New Roman"/>
            <w:sz w:val="24"/>
            <w:szCs w:val="24"/>
            <w:lang w:val="es-MX"/>
          </w:rPr>
          <w:t>no hallan 2 números,</w:t>
        </w:r>
      </w:ins>
      <w:ins w:id="19" w:author="Juan Jose Aguilar González" w:date="2021-01-20T14:04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al darle al botón igual, este enviará una ventana de error</w:t>
        </w:r>
      </w:ins>
      <w:ins w:id="20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12E57ABC" w14:textId="57B1650B" w:rsidR="00162D7E" w:rsidRDefault="00055E3A" w:rsidP="00D15F95">
      <w:pPr>
        <w:pStyle w:val="Prrafodelista"/>
        <w:numPr>
          <w:ilvl w:val="0"/>
          <w:numId w:val="2"/>
        </w:numPr>
        <w:spacing w:line="480" w:lineRule="auto"/>
        <w:rPr>
          <w:ins w:id="21" w:author="Juan Jose Aguilar González" w:date="2021-01-20T14:06:00Z"/>
          <w:rFonts w:ascii="Times New Roman" w:hAnsi="Times New Roman" w:cs="Times New Roman"/>
          <w:sz w:val="24"/>
          <w:szCs w:val="24"/>
          <w:lang w:val="es-MX"/>
        </w:rPr>
      </w:pPr>
      <w:ins w:id="22" w:author="Juan Jose Aguilar González" w:date="2021-02-07T14:59:00Z">
        <w:r>
          <w:rPr>
            <w:rFonts w:ascii="Times New Roman" w:hAnsi="Times New Roman" w:cs="Times New Roman"/>
            <w:sz w:val="24"/>
            <w:szCs w:val="24"/>
            <w:lang w:val="es-MX"/>
          </w:rPr>
          <w:t>Al igual los ceros no son tomados en cuenta al realizar la combinación lineal</w:t>
        </w:r>
      </w:ins>
      <w:ins w:id="23" w:author="Juan Jose Aguilar González" w:date="2021-01-20T14:05:00Z">
        <w:r w:rsidR="00162D7E"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2090E8F9" w14:textId="0082592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24" w:author="Juan Jose Aguilar González" w:date="2021-01-20T14:06:00Z"/>
          <w:rFonts w:ascii="Times New Roman" w:hAnsi="Times New Roman" w:cs="Times New Roman"/>
          <w:sz w:val="24"/>
          <w:szCs w:val="24"/>
          <w:lang w:val="es-MX"/>
        </w:rPr>
      </w:pPr>
      <w:ins w:id="25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La respuesta no se puede modificar de ningún modo.</w:t>
        </w:r>
      </w:ins>
    </w:p>
    <w:p w14:paraId="23A3BEBC" w14:textId="11FBC43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26" w:author="Juan Jose Aguilar González" w:date="2021-01-20T14:06:00Z"/>
          <w:rFonts w:ascii="Times New Roman" w:hAnsi="Times New Roman" w:cs="Times New Roman"/>
          <w:sz w:val="24"/>
          <w:szCs w:val="24"/>
          <w:lang w:val="es-MX"/>
        </w:rPr>
      </w:pPr>
      <w:ins w:id="27" w:author="Juan Jose Aguilar González" w:date="2021-01-20T14:06:00Z">
        <w:r>
          <w:rPr>
            <w:rFonts w:ascii="Times New Roman" w:hAnsi="Times New Roman" w:cs="Times New Roman"/>
            <w:sz w:val="24"/>
            <w:szCs w:val="24"/>
            <w:lang w:val="es-MX"/>
          </w:rPr>
          <w:t>La respuesta puede ser copiada para ser usada con fines académicos.</w:t>
        </w:r>
      </w:ins>
    </w:p>
    <w:p w14:paraId="02A4171B" w14:textId="5D559E4E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28" w:author="Juan Jose Aguilar González" w:date="2021-02-07T15:00:00Z"/>
          <w:rFonts w:ascii="Times New Roman" w:hAnsi="Times New Roman" w:cs="Times New Roman"/>
          <w:sz w:val="24"/>
          <w:szCs w:val="24"/>
          <w:lang w:val="es-MX"/>
        </w:rPr>
      </w:pPr>
      <w:ins w:id="29" w:author="Juan Jose Aguilar González" w:date="2021-01-20T14:07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dispone de un botón limpiar el cual borra </w:t>
        </w:r>
      </w:ins>
      <w:ins w:id="30" w:author="Juan Jose Aguilar González" w:date="2021-02-07T14:59:00Z">
        <w:r w:rsidR="00055E3A">
          <w:rPr>
            <w:rFonts w:ascii="Times New Roman" w:hAnsi="Times New Roman" w:cs="Times New Roman"/>
            <w:sz w:val="24"/>
            <w:szCs w:val="24"/>
            <w:lang w:val="es-MX"/>
          </w:rPr>
          <w:t>todo</w:t>
        </w:r>
      </w:ins>
      <w:ins w:id="31" w:author="Juan Jose Aguilar González" w:date="2021-02-07T15:00:00Z">
        <w:r w:rsidR="00055E3A">
          <w:rPr>
            <w:rFonts w:ascii="Times New Roman" w:hAnsi="Times New Roman" w:cs="Times New Roman"/>
            <w:sz w:val="24"/>
            <w:szCs w:val="24"/>
            <w:lang w:val="es-MX"/>
          </w:rPr>
          <w:t xml:space="preserve"> el contenido</w:t>
        </w:r>
      </w:ins>
      <w:ins w:id="32" w:author="Juan Jose Aguilar González" w:date="2021-01-20T14:07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. </w:t>
        </w:r>
      </w:ins>
    </w:p>
    <w:p w14:paraId="38A70109" w14:textId="691A3983" w:rsidR="00055E3A" w:rsidRDefault="00055E3A" w:rsidP="00D15F95">
      <w:pPr>
        <w:pStyle w:val="Prrafodelista"/>
        <w:numPr>
          <w:ilvl w:val="0"/>
          <w:numId w:val="2"/>
        </w:numPr>
        <w:spacing w:line="480" w:lineRule="auto"/>
        <w:rPr>
          <w:ins w:id="33" w:author="Juan Jose Aguilar González" w:date="2021-02-07T15:01:00Z"/>
          <w:rFonts w:ascii="Times New Roman" w:hAnsi="Times New Roman" w:cs="Times New Roman"/>
          <w:sz w:val="24"/>
          <w:szCs w:val="24"/>
          <w:lang w:val="es-MX"/>
        </w:rPr>
      </w:pPr>
      <w:ins w:id="34" w:author="Juan Jose Aguilar González" w:date="2021-02-07T15:00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Es necesario usar el botón limpiar </w:t>
        </w:r>
      </w:ins>
      <w:ins w:id="35" w:author="Juan Jose Aguilar González" w:date="2021-02-07T15:01:00Z">
        <w:r>
          <w:rPr>
            <w:rFonts w:ascii="Times New Roman" w:hAnsi="Times New Roman" w:cs="Times New Roman"/>
            <w:sz w:val="24"/>
            <w:szCs w:val="24"/>
            <w:lang w:val="es-MX"/>
          </w:rPr>
          <w:t>antes de realizar una nueva operación.</w:t>
        </w:r>
      </w:ins>
    </w:p>
    <w:p w14:paraId="2E1D3513" w14:textId="317A4458" w:rsidR="00055E3A" w:rsidRDefault="00055E3A" w:rsidP="00D15F95">
      <w:pPr>
        <w:pStyle w:val="Prrafodelista"/>
        <w:numPr>
          <w:ilvl w:val="0"/>
          <w:numId w:val="2"/>
        </w:numPr>
        <w:spacing w:line="480" w:lineRule="auto"/>
        <w:rPr>
          <w:ins w:id="36" w:author="Juan Jose Aguilar González" w:date="2021-01-20T14:08:00Z"/>
          <w:rFonts w:ascii="Times New Roman" w:hAnsi="Times New Roman" w:cs="Times New Roman"/>
          <w:sz w:val="24"/>
          <w:szCs w:val="24"/>
          <w:lang w:val="es-MX"/>
        </w:rPr>
      </w:pPr>
      <w:ins w:id="37" w:author="Juan Jose Aguilar González" w:date="2021-02-07T15:01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botón </w:t>
        </w:r>
      </w:ins>
      <w:ins w:id="38" w:author="Juan Jose Aguilar González" w:date="2021-02-07T15:02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estará igual inhabilitado entre operaciones hasta que no se use el botón limpiar, esto para evitar errores en el procedimiento. </w:t>
        </w:r>
      </w:ins>
    </w:p>
    <w:p w14:paraId="5A6EFFC2" w14:textId="16B2E4AD" w:rsidR="00162D7E" w:rsidRDefault="00162D7E" w:rsidP="00D15F95">
      <w:pPr>
        <w:pStyle w:val="Prrafodelista"/>
        <w:numPr>
          <w:ilvl w:val="0"/>
          <w:numId w:val="2"/>
        </w:numPr>
        <w:spacing w:line="480" w:lineRule="auto"/>
        <w:rPr>
          <w:ins w:id="39" w:author="Juan Jose Aguilar González" w:date="2021-02-07T15:07:00Z"/>
          <w:rFonts w:ascii="Times New Roman" w:hAnsi="Times New Roman" w:cs="Times New Roman"/>
          <w:sz w:val="24"/>
          <w:szCs w:val="24"/>
          <w:lang w:val="es-MX"/>
        </w:rPr>
      </w:pPr>
      <w:ins w:id="40" w:author="Juan Jose Aguilar González" w:date="2021-01-20T14:08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</w:t>
        </w:r>
        <w:r w:rsidR="00814299">
          <w:rPr>
            <w:rFonts w:ascii="Times New Roman" w:hAnsi="Times New Roman" w:cs="Times New Roman"/>
            <w:sz w:val="24"/>
            <w:szCs w:val="24"/>
            <w:lang w:val="es-MX"/>
          </w:rPr>
          <w:t>comienza con un ejemplo inicial, para ver el resultado por favor ejecute el programa pulsando el botón igual.</w:t>
        </w:r>
      </w:ins>
    </w:p>
    <w:p w14:paraId="67FB77CE" w14:textId="1D08F3B7" w:rsidR="00C00E0B" w:rsidRDefault="00C00E0B" w:rsidP="00D15F95">
      <w:pPr>
        <w:pStyle w:val="Prrafodelista"/>
        <w:numPr>
          <w:ilvl w:val="0"/>
          <w:numId w:val="2"/>
        </w:numPr>
        <w:spacing w:line="480" w:lineRule="auto"/>
        <w:rPr>
          <w:ins w:id="41" w:author="Juan Jose Aguilar González" w:date="2021-01-20T14:08:00Z"/>
          <w:rFonts w:ascii="Times New Roman" w:hAnsi="Times New Roman" w:cs="Times New Roman"/>
          <w:sz w:val="24"/>
          <w:szCs w:val="24"/>
          <w:lang w:val="es-MX"/>
        </w:rPr>
      </w:pPr>
      <w:ins w:id="42" w:author="Juan Jose Aguilar González" w:date="2021-02-07T15:07:00Z">
        <w:r>
          <w:rPr>
            <w:rFonts w:ascii="Times New Roman" w:hAnsi="Times New Roman" w:cs="Times New Roman"/>
            <w:sz w:val="24"/>
            <w:szCs w:val="24"/>
            <w:lang w:val="es-MX"/>
          </w:rPr>
          <w:t>Algunos números puede que no aparezcan en la combinación lineal, en estos casos es debido a que se dentro de la combinación se multiplican por 0.</w:t>
        </w:r>
      </w:ins>
    </w:p>
    <w:p w14:paraId="60FBD04D" w14:textId="5FB1F698" w:rsidR="00814299" w:rsidRPr="00814299" w:rsidRDefault="00055E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  <w:rPrChange w:id="43" w:author="Juan Jose Aguilar González" w:date="2021-01-20T14:08:00Z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</w:rPrChange>
        </w:rPr>
        <w:pPrChange w:id="44" w:author="Juan Jose Aguilar González" w:date="2021-01-20T14:09:00Z">
          <w:pPr>
            <w:pStyle w:val="Prrafodelista"/>
            <w:numPr>
              <w:numId w:val="2"/>
            </w:numPr>
            <w:spacing w:line="480" w:lineRule="auto"/>
            <w:ind w:left="1080" w:hanging="360"/>
          </w:pPr>
        </w:pPrChange>
      </w:pPr>
      <w:ins w:id="45" w:author="Juan Jose Aguilar González" w:date="2021-02-07T15:03:00Z">
        <w:r>
          <w:rPr>
            <w:noProof/>
          </w:rPr>
          <w:lastRenderedPageBreak/>
          <w:drawing>
            <wp:inline distT="0" distB="0" distL="0" distR="0" wp14:anchorId="494E1A42" wp14:editId="5664CC28">
              <wp:extent cx="2427139" cy="301625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7"/>
                      <a:srcRect l="5876" t="9686" r="72115" b="41690"/>
                      <a:stretch/>
                    </pic:blipFill>
                    <pic:spPr bwMode="auto">
                      <a:xfrm>
                        <a:off x="0" y="0"/>
                        <a:ext cx="2498281" cy="310465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B983148" w14:textId="7AF8F668" w:rsidR="00535D85" w:rsidRDefault="00814299" w:rsidP="00535D85">
      <w:pPr>
        <w:jc w:val="center"/>
        <w:rPr>
          <w:ins w:id="46" w:author="Juan Jose Aguilar González" w:date="2021-01-20T14:09:00Z"/>
          <w:rFonts w:ascii="Times New Roman" w:hAnsi="Times New Roman" w:cs="Times New Roman"/>
          <w:b/>
          <w:bCs/>
          <w:sz w:val="24"/>
          <w:szCs w:val="24"/>
          <w:lang w:val="es-MX"/>
        </w:rPr>
      </w:pPr>
      <w:ins w:id="47" w:author="Juan Jose Aguilar González" w:date="2021-01-20T14:09:00Z">
        <w:r>
          <w:rPr>
            <w:rFonts w:ascii="Times New Roman" w:hAnsi="Times New Roman" w:cs="Times New Roman"/>
            <w:b/>
            <w:bCs/>
            <w:sz w:val="24"/>
            <w:szCs w:val="24"/>
            <w:lang w:val="es-MX"/>
          </w:rPr>
          <w:t xml:space="preserve">Recomendaciones </w:t>
        </w:r>
      </w:ins>
    </w:p>
    <w:p w14:paraId="3C11F2A3" w14:textId="1EFC49D4" w:rsidR="00814299" w:rsidRDefault="00814299" w:rsidP="00814299">
      <w:pPr>
        <w:jc w:val="both"/>
        <w:rPr>
          <w:ins w:id="48" w:author="Juan Jose Aguilar González" w:date="2021-01-20T14:12:00Z"/>
          <w:rFonts w:ascii="Times New Roman" w:hAnsi="Times New Roman" w:cs="Times New Roman"/>
          <w:sz w:val="24"/>
          <w:szCs w:val="24"/>
          <w:lang w:val="es-MX"/>
        </w:rPr>
      </w:pPr>
      <w:ins w:id="49" w:author="Juan Jose Aguilar González" w:date="2021-01-20T14:10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El programa necesita del Java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s-MX"/>
          </w:rPr>
          <w:t>Runtime</w:t>
        </w:r>
      </w:ins>
      <w:proofErr w:type="spellEnd"/>
      <w:ins w:id="50" w:author="Juan Jose Aguilar González" w:date="2021-01-20T14:11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s-MX"/>
          </w:rPr>
          <w:t>Enviremont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o JRE para funcionar, por lo cual lo recomendable es tenerlo instalado previamente en el dispositivo</w:t>
        </w:r>
      </w:ins>
      <w:ins w:id="51" w:author="Juan Jose Aguilar González" w:date="2021-01-20T14:12:00Z">
        <w:r>
          <w:rPr>
            <w:rFonts w:ascii="Times New Roman" w:hAnsi="Times New Roman" w:cs="Times New Roman"/>
            <w:sz w:val="24"/>
            <w:szCs w:val="24"/>
            <w:lang w:val="es-MX"/>
          </w:rPr>
          <w:t>.</w:t>
        </w:r>
      </w:ins>
    </w:p>
    <w:p w14:paraId="4FA8FA1E" w14:textId="264C2090" w:rsidR="00814299" w:rsidRDefault="00814299">
      <w:pPr>
        <w:jc w:val="both"/>
        <w:rPr>
          <w:ins w:id="52" w:author="Juan Jose Aguilar González" w:date="2021-01-20T14:24:00Z"/>
          <w:rFonts w:ascii="Times New Roman" w:hAnsi="Times New Roman" w:cs="Times New Roman"/>
          <w:sz w:val="24"/>
          <w:szCs w:val="24"/>
          <w:lang w:val="es-MX"/>
        </w:rPr>
      </w:pPr>
      <w:ins w:id="53" w:author="Juan Jose Aguilar González" w:date="2021-01-20T14:12:00Z">
        <w:r>
          <w:rPr>
            <w:rFonts w:ascii="Times New Roman" w:hAnsi="Times New Roman" w:cs="Times New Roman"/>
            <w:sz w:val="24"/>
            <w:szCs w:val="24"/>
            <w:lang w:val="es-MX"/>
          </w:rPr>
          <w:t>Algunos antivirus pueden acusar a la aplicación de tener virus o poder causar daño al dispositivo, por favor haga caso omiso a estas advertencias ya</w:t>
        </w:r>
      </w:ins>
      <w:ins w:id="54" w:author="Juan Jose Aguilar González" w:date="2021-01-20T14:13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 que este programa fue hecho con fines académicos y no tiene la intención de perjudicar.</w:t>
        </w:r>
      </w:ins>
    </w:p>
    <w:p w14:paraId="5189F6D9" w14:textId="34CFC810" w:rsidR="00FC65DB" w:rsidRDefault="00FC65DB">
      <w:pPr>
        <w:jc w:val="both"/>
        <w:rPr>
          <w:ins w:id="55" w:author="Juan Jose Aguilar González" w:date="2021-01-20T14:24:00Z"/>
          <w:rFonts w:ascii="Times New Roman" w:hAnsi="Times New Roman" w:cs="Times New Roman"/>
          <w:sz w:val="24"/>
          <w:szCs w:val="24"/>
          <w:lang w:val="es-MX"/>
        </w:rPr>
      </w:pPr>
    </w:p>
    <w:p w14:paraId="223AD080" w14:textId="2E3E888B" w:rsidR="00FC65DB" w:rsidRPr="00814299" w:rsidRDefault="00FC65DB">
      <w:pPr>
        <w:jc w:val="both"/>
        <w:rPr>
          <w:rFonts w:ascii="Times New Roman" w:hAnsi="Times New Roman" w:cs="Times New Roman"/>
          <w:sz w:val="24"/>
          <w:szCs w:val="24"/>
          <w:lang w:val="es-MX"/>
          <w:rPrChange w:id="56" w:author="Juan Jose Aguilar González" w:date="2021-01-20T14:09:00Z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</w:rPrChange>
        </w:rPr>
        <w:pPrChange w:id="57" w:author="Juan Jose Aguilar González" w:date="2021-01-20T14:12:00Z">
          <w:pPr>
            <w:jc w:val="center"/>
          </w:pPr>
        </w:pPrChange>
      </w:pPr>
      <w:ins w:id="58" w:author="Juan Jose Aguilar González" w:date="2021-01-20T14:24:00Z">
        <w:r>
          <w:rPr>
            <w:rFonts w:ascii="Times New Roman" w:hAnsi="Times New Roman" w:cs="Times New Roman"/>
            <w:sz w:val="24"/>
            <w:szCs w:val="24"/>
            <w:lang w:val="es-MX"/>
          </w:rPr>
          <w:t xml:space="preserve">Link de descarga: </w:t>
        </w:r>
        <w:r w:rsidRPr="00FC65DB">
          <w:rPr>
            <w:rFonts w:ascii="Times New Roman" w:hAnsi="Times New Roman" w:cs="Times New Roman"/>
            <w:sz w:val="24"/>
            <w:szCs w:val="24"/>
            <w:lang w:val="es-MX"/>
          </w:rPr>
          <w:t>https://github.com/Aguimus/Trabajo-Teor-a-de-n-meros.git</w:t>
        </w:r>
      </w:ins>
    </w:p>
    <w:p w14:paraId="055155BE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94DD844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DEEB084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BE99A0D" w14:textId="5E544BD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2EE4FE5" w14:textId="6B7BE765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B68FA6A" w14:textId="555B7D90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1ECDAF9" w14:textId="66995E3E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4C15DEC" w14:textId="293CE1B4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AB8E5C" w14:textId="77777777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3023A3" w14:textId="04D3FE95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3DA4FDA" w14:textId="79364119" w:rsid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16C534B" w14:textId="77777777" w:rsidR="00535D85" w:rsidRPr="00535D85" w:rsidRDefault="00535D85" w:rsidP="00535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sectPr w:rsidR="00535D85" w:rsidRPr="00535D85" w:rsidSect="00814299">
      <w:headerReference w:type="default" r:id="rId8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  <w:sectPrChange w:id="64" w:author="Juan Jose Aguilar González" w:date="2021-01-20T14:16:00Z">
        <w:sectPr w:rsidR="00535D85" w:rsidRPr="00535D85" w:rsidSect="00814299">
          <w:pgMar w:top="1440" w:right="1440" w:bottom="1440" w:left="1440" w:header="709" w:footer="709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9B9C" w14:textId="77777777" w:rsidR="00814299" w:rsidRDefault="00814299" w:rsidP="00814299">
      <w:pPr>
        <w:spacing w:after="0" w:line="240" w:lineRule="auto"/>
      </w:pPr>
      <w:r>
        <w:separator/>
      </w:r>
    </w:p>
  </w:endnote>
  <w:endnote w:type="continuationSeparator" w:id="0">
    <w:p w14:paraId="1372BBBB" w14:textId="77777777" w:rsidR="00814299" w:rsidRDefault="00814299" w:rsidP="0081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77C29" w14:textId="77777777" w:rsidR="00814299" w:rsidRDefault="00814299" w:rsidP="00814299">
      <w:pPr>
        <w:spacing w:after="0" w:line="240" w:lineRule="auto"/>
      </w:pPr>
      <w:r>
        <w:separator/>
      </w:r>
    </w:p>
  </w:footnote>
  <w:footnote w:type="continuationSeparator" w:id="0">
    <w:p w14:paraId="2298D389" w14:textId="77777777" w:rsidR="00814299" w:rsidRDefault="00814299" w:rsidP="0081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59" w:author="Juan Jose Aguilar González" w:date="2021-01-20T14:16:00Z"/>
  <w:sdt>
    <w:sdtPr>
      <w:id w:val="200669711"/>
      <w:docPartObj>
        <w:docPartGallery w:val="Page Numbers (Top of Page)"/>
        <w:docPartUnique/>
      </w:docPartObj>
    </w:sdtPr>
    <w:sdtEndPr/>
    <w:sdtContent>
      <w:customXmlInsRangeEnd w:id="59"/>
      <w:p w14:paraId="23C370EB" w14:textId="0B59901F" w:rsidR="00814299" w:rsidRDefault="00814299">
        <w:pPr>
          <w:pStyle w:val="Encabezado"/>
          <w:rPr>
            <w:ins w:id="60" w:author="Juan Jose Aguilar González" w:date="2021-01-20T14:16:00Z"/>
          </w:rPr>
        </w:pPr>
        <w:ins w:id="61" w:author="Juan Jose Aguilar González" w:date="2021-01-20T14:16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es-ES"/>
            </w:rPr>
            <w:t>2</w:t>
          </w:r>
          <w:r>
            <w:fldChar w:fldCharType="end"/>
          </w:r>
        </w:ins>
      </w:p>
      <w:customXmlInsRangeStart w:id="62" w:author="Juan Jose Aguilar González" w:date="2021-01-20T14:16:00Z"/>
    </w:sdtContent>
  </w:sdt>
  <w:customXmlInsRangeEnd w:id="62"/>
  <w:p w14:paraId="764A0671" w14:textId="6A73E5BD" w:rsidR="00814299" w:rsidRPr="00814299" w:rsidRDefault="00814299">
    <w:pPr>
      <w:pStyle w:val="Encabezado"/>
      <w:rPr>
        <w:lang w:val="es-MX"/>
        <w:rPrChange w:id="63" w:author="Juan Jose Aguilar González" w:date="2021-01-20T14:15:00Z">
          <w:rPr/>
        </w:rPrChang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E0856"/>
    <w:multiLevelType w:val="hybridMultilevel"/>
    <w:tmpl w:val="C4B86D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0D47"/>
    <w:multiLevelType w:val="hybridMultilevel"/>
    <w:tmpl w:val="184EE3A8"/>
    <w:lvl w:ilvl="0" w:tplc="A896F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 Jose Aguilar González">
    <w15:presenceInfo w15:providerId="Windows Live" w15:userId="df77a502b10ea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85"/>
    <w:rsid w:val="00055E3A"/>
    <w:rsid w:val="00162D7E"/>
    <w:rsid w:val="00533599"/>
    <w:rsid w:val="00535D85"/>
    <w:rsid w:val="005B6F62"/>
    <w:rsid w:val="00814299"/>
    <w:rsid w:val="008E4521"/>
    <w:rsid w:val="00C00E0B"/>
    <w:rsid w:val="00D15F95"/>
    <w:rsid w:val="00FC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B756"/>
  <w15:chartTrackingRefBased/>
  <w15:docId w15:val="{A9F904C5-8C7E-437C-9A54-BB23D1B0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8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814299"/>
  </w:style>
  <w:style w:type="paragraph" w:styleId="Encabezado">
    <w:name w:val="header"/>
    <w:basedOn w:val="Normal"/>
    <w:link w:val="EncabezadoCar"/>
    <w:uiPriority w:val="99"/>
    <w:unhideWhenUsed/>
    <w:rsid w:val="0081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299"/>
  </w:style>
  <w:style w:type="paragraph" w:styleId="Piedepgina">
    <w:name w:val="footer"/>
    <w:basedOn w:val="Normal"/>
    <w:link w:val="PiedepginaCar"/>
    <w:uiPriority w:val="99"/>
    <w:unhideWhenUsed/>
    <w:rsid w:val="0081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Aguilar González</dc:creator>
  <cp:keywords/>
  <dc:description/>
  <cp:lastModifiedBy>Juan Jose Aguilar González</cp:lastModifiedBy>
  <cp:revision>4</cp:revision>
  <dcterms:created xsi:type="dcterms:W3CDTF">2021-01-20T18:20:00Z</dcterms:created>
  <dcterms:modified xsi:type="dcterms:W3CDTF">2021-02-07T20:08:00Z</dcterms:modified>
</cp:coreProperties>
</file>